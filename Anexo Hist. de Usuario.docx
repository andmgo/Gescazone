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ANEXO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6.0" w:type="dxa"/>
        <w:jc w:val="center"/>
        <w:tblBorders>
          <w:top w:color="4a66ac" w:space="0" w:sz="4" w:val="single"/>
          <w:bottom w:color="4a66ac" w:space="0" w:sz="4" w:val="single"/>
        </w:tblBorders>
        <w:tblLayout w:type="fixed"/>
        <w:tblLook w:val="04A0"/>
      </w:tblPr>
      <w:tblGrid>
        <w:gridCol w:w="9726"/>
        <w:tblGridChange w:id="0">
          <w:tblGrid>
            <w:gridCol w:w="9726"/>
          </w:tblGrid>
        </w:tblGridChange>
      </w:tblGrid>
      <w:tr>
        <w:trPr>
          <w:cantSplit w:val="0"/>
          <w:trHeight w:val="2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Historias de usuario</w:t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FECHA DE ENTREGA: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INTEGRANTES: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Borders>
          <w:top w:color="b5c1df" w:space="0" w:sz="4" w:val="single"/>
          <w:left w:color="b5c1df" w:space="0" w:sz="4" w:val="single"/>
          <w:bottom w:color="b5c1df" w:space="0" w:sz="4" w:val="single"/>
          <w:right w:color="b5c1df" w:space="0" w:sz="4" w:val="single"/>
          <w:insideH w:color="b5c1df" w:space="0" w:sz="4" w:val="single"/>
          <w:insideV w:color="b5c1df" w:space="0" w:sz="4" w:val="single"/>
        </w:tblBorders>
        <w:tblLayout w:type="fixed"/>
        <w:tblLook w:val="04A0"/>
      </w:tblPr>
      <w:tblGrid>
        <w:gridCol w:w="1961"/>
        <w:gridCol w:w="7615"/>
        <w:tblGridChange w:id="0">
          <w:tblGrid>
            <w:gridCol w:w="1961"/>
            <w:gridCol w:w="7615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CÓDIGO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Y APELLIDOS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63582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Andrea Michelle Murillo Gómez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63461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Juan Daniel Salazar López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64927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Miguel Angel Cumplido Rozo</w:t>
            </w:r>
          </w:p>
        </w:tc>
      </w:tr>
      <w:tr>
        <w:trPr>
          <w:cantSplit w:val="0"/>
          <w:trHeight w:val="290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64246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Kalet Puente Morales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567"/>
          <w:tab w:val="center" w:leader="none" w:pos="4252"/>
          <w:tab w:val="left" w:leader="none" w:pos="6700"/>
        </w:tabs>
        <w:spacing w:after="0" w:before="0" w:line="240" w:lineRule="auto"/>
        <w:ind w:left="72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Historias de Usuario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567"/>
          <w:tab w:val="center" w:leader="none" w:pos="4252"/>
          <w:tab w:val="left" w:leader="none" w:pos="6700"/>
        </w:tabs>
        <w:spacing w:after="0" w:before="0" w:line="240" w:lineRule="auto"/>
        <w:ind w:left="72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44.0" w:type="dxa"/>
        <w:jc w:val="left"/>
        <w:tblBorders>
          <w:top w:color="b5c1df" w:space="0" w:sz="4" w:val="single"/>
          <w:left w:color="b5c1df" w:space="0" w:sz="4" w:val="single"/>
          <w:bottom w:color="b5c1df" w:space="0" w:sz="4" w:val="single"/>
          <w:right w:color="b5c1df" w:space="0" w:sz="4" w:val="single"/>
          <w:insideH w:color="b5c1df" w:space="0" w:sz="4" w:val="single"/>
          <w:insideV w:color="b5c1df" w:space="0" w:sz="4" w:val="single"/>
        </w:tblBorders>
        <w:tblLayout w:type="fixed"/>
        <w:tblLook w:val="04A0"/>
      </w:tblPr>
      <w:tblGrid>
        <w:gridCol w:w="1126"/>
        <w:gridCol w:w="8218"/>
        <w:tblGridChange w:id="0">
          <w:tblGrid>
            <w:gridCol w:w="1126"/>
            <w:gridCol w:w="8218"/>
          </w:tblGrid>
        </w:tblGridChange>
      </w:tblGrid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jc w:val="center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Historia de Usuario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RF001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administrador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quiero que la aplicación tenga la funcionalidad de crear, consultar, actualizar y eliminar usuarios, habitantes, apartamentos, parqueaderos y salones  sociales, registrar el ingreso a parqueaderos para visitantes y visualizar un registro mensual de estos.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RF002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funcionario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quiero que la aplicación tenga la funcionalidad de consultar usuarios, apartamentos y habitantes y actualizar parqueaderos y salones sociales, registrar el ingreso a parqueaderos para visitantes y visualizar un registro mensual de estos.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RF003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Como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propietario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quiero que la aplicación tenga la funcionalidad de consultar parqueaderos para visitantes, su propio perfil y salones sociales.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jc w:val="both"/>
        <w:rPr>
          <w:ins w:author="Coordinador Permanencia Programa Ingeniería de Sistemas" w:id="0" w:date="2019-05-31T03:08:00Z"/>
        </w:rPr>
      </w:pPr>
      <w:ins w:author="Coordinador Permanencia Programa Ingeniería de Sistemas" w:id="0" w:date="2019-05-31T03:08:0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2">
      <w:pPr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Una historia de usuario es una representación de un requisito escrito en una o dos frases utilizando el lenguaje común del usuario. Para cumplir con esta tarea los estudiantes deben obtener los requisitos funcionales a través de este instrumento, el cual contiene un ejemplo ilustrativo como guía para su desarrollo.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567"/>
          <w:tab w:val="center" w:leader="none" w:pos="4252"/>
          <w:tab w:val="left" w:leader="none" w:pos="6700"/>
        </w:tabs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567"/>
          <w:tab w:val="center" w:leader="none" w:pos="4252"/>
          <w:tab w:val="left" w:leader="none" w:pos="6700"/>
        </w:tabs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ins w:author="Coordinador Permanencia Programa Ingeniería de Sistemas" w:id="1" w:date="2019-05-31T03:08:00Z"/>
        </w:rPr>
      </w:pPr>
      <w:ins w:author="Coordinador Permanencia Programa Ingeniería de Sistemas" w:id="1" w:date="2019-05-31T03:08:0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84"/>
          <w:tab w:val="left" w:leader="none" w:pos="567"/>
          <w:tab w:val="center" w:leader="none" w:pos="4252"/>
          <w:tab w:val="left" w:leader="none" w:pos="6700"/>
        </w:tabs>
        <w:spacing w:after="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0" w:footer="720"/>
      <w:pgNumType w:start="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-57149</wp:posOffset>
          </wp:positionH>
          <wp:positionV relativeFrom="paragraph">
            <wp:posOffset>-137794</wp:posOffset>
          </wp:positionV>
          <wp:extent cx="2171700" cy="633095"/>
          <wp:effectExtent b="0" l="0" r="0" t="0"/>
          <wp:wrapSquare wrapText="bothSides" distB="0" distT="0" distL="114300" distR="11430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71700" cy="63309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-88899</wp:posOffset>
              </wp:positionV>
              <wp:extent cx="6038850" cy="190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26575" y="3780000"/>
                        <a:ext cx="6038850" cy="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C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-88899</wp:posOffset>
              </wp:positionV>
              <wp:extent cx="6038850" cy="1905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3885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1"/>
        <w:strike w:val="0"/>
        <w:color w:val="242852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1"/>
        <w:strike w:val="0"/>
        <w:color w:val="242852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1"/>
        <w:strike w:val="0"/>
        <w:color w:val="374c8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374c80"/>
        <w:sz w:val="24"/>
        <w:szCs w:val="24"/>
        <w:u w:val="none"/>
        <w:shd w:fill="auto" w:val="clear"/>
        <w:vertAlign w:val="baseline"/>
        <w:rtl w:val="0"/>
      </w:rPr>
      <w:t xml:space="preserve">PROGRAMA DE TECNOLOGÍA EN DESARROLLO DE SOFTWARE</w:t>
    </w: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spacing w:line="267" w:lineRule="auto"/>
      <w:ind w:right="20"/>
      <w:jc w:val="right"/>
      <w:rPr>
        <w:rFonts w:ascii="Calibri" w:cs="Calibri" w:eastAsia="Calibri" w:hAnsi="Calibri"/>
        <w:b w:val="1"/>
        <w:i w:val="1"/>
        <w:sz w:val="22"/>
        <w:szCs w:val="22"/>
      </w:rPr>
    </w:pPr>
    <w:r w:rsidDel="00000000" w:rsidR="00000000" w:rsidRPr="00000000">
      <w:rPr>
        <w:rFonts w:ascii="Calibri" w:cs="Calibri" w:eastAsia="Calibri" w:hAnsi="Calibri"/>
        <w:b w:val="1"/>
        <w:i w:val="1"/>
        <w:color w:val="384d81"/>
        <w:sz w:val="22"/>
        <w:szCs w:val="22"/>
        <w:rtl w:val="0"/>
      </w:rPr>
      <w:t xml:space="preserve">Guía de Proyecto de Aula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0">
    <w:pPr>
      <w:spacing w:line="267" w:lineRule="auto"/>
      <w:ind w:right="18"/>
      <w:jc w:val="right"/>
      <w:rPr>
        <w:rFonts w:ascii="Calibri" w:cs="Calibri" w:eastAsia="Calibri" w:hAnsi="Calibri"/>
        <w:b w:val="1"/>
        <w:i w:val="1"/>
        <w:color w:val="384d81"/>
        <w:sz w:val="22"/>
        <w:szCs w:val="22"/>
      </w:rPr>
    </w:pPr>
    <w:r w:rsidDel="00000000" w:rsidR="00000000" w:rsidRPr="00000000">
      <w:rPr>
        <w:rFonts w:ascii="Calibri" w:cs="Calibri" w:eastAsia="Calibri" w:hAnsi="Calibri"/>
        <w:b w:val="1"/>
        <w:i w:val="1"/>
        <w:color w:val="384d81"/>
        <w:sz w:val="22"/>
        <w:szCs w:val="22"/>
        <w:rtl w:val="0"/>
      </w:rPr>
      <w:t xml:space="preserve">III – Semestre </w:t>
    </w:r>
  </w:p>
  <w:p w:rsidR="00000000" w:rsidDel="00000000" w:rsidP="00000000" w:rsidRDefault="00000000" w:rsidRPr="00000000" w14:paraId="00000031">
    <w:pPr>
      <w:rPr>
        <w:b w:val="1"/>
        <w:color w:val="374c80"/>
        <w:sz w:val="22"/>
        <w:szCs w:val="22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25400</wp:posOffset>
              </wp:positionV>
              <wp:extent cx="6038850" cy="127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26575" y="3780000"/>
                        <a:ext cx="603885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C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-63499</wp:posOffset>
              </wp:positionH>
              <wp:positionV relativeFrom="paragraph">
                <wp:posOffset>25400</wp:posOffset>
              </wp:positionV>
              <wp:extent cx="6038850" cy="12700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3885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76200</wp:posOffset>
              </wp:positionV>
              <wp:extent cx="6038850" cy="190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326575" y="3780000"/>
                        <a:ext cx="6038850" cy="0"/>
                      </a:xfrm>
                      <a:prstGeom prst="straightConnector1">
                        <a:avLst/>
                      </a:prstGeom>
                      <a:noFill/>
                      <a:ln cap="flat" cmpd="sng" w="19050">
                        <a:solidFill>
                          <a:srgbClr val="C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76200</wp:posOffset>
              </wp:positionV>
              <wp:extent cx="6038850" cy="1905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3885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a66ac" w:space="0" w:sz="24" w:val="single"/>
        <w:left w:color="4a66ac" w:space="0" w:sz="24" w:val="single"/>
        <w:bottom w:color="4a66ac" w:space="0" w:sz="24" w:val="single"/>
        <w:right w:color="4a66ac" w:space="0" w:sz="24" w:val="single"/>
      </w:pBdr>
      <w:shd w:fill="4a66ac" w:val="clear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ae0ef" w:space="0" w:sz="24" w:val="single"/>
        <w:left w:color="dae0ef" w:space="0" w:sz="24" w:val="single"/>
        <w:bottom w:color="dae0ef" w:space="0" w:sz="24" w:val="single"/>
        <w:right w:color="dae0ef" w:space="0" w:sz="24" w:val="single"/>
      </w:pBdr>
      <w:shd w:fill="dae0ef" w:val="clear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4a66ac" w:space="2" w:sz="6" w:val="single"/>
      </w:pBdr>
      <w:spacing w:before="300" w:lineRule="auto"/>
    </w:pPr>
    <w:rPr>
      <w:smallCaps w:val="1"/>
      <w:color w:val="243255"/>
    </w:rPr>
  </w:style>
  <w:style w:type="paragraph" w:styleId="Heading4">
    <w:name w:val="heading 4"/>
    <w:basedOn w:val="Normal"/>
    <w:next w:val="Normal"/>
    <w:pPr>
      <w:pBdr>
        <w:top w:color="4a66ac" w:space="2" w:sz="6" w:val="dotted"/>
      </w:pBdr>
      <w:spacing w:before="200" w:lineRule="auto"/>
    </w:pPr>
    <w:rPr>
      <w:smallCaps w:val="1"/>
      <w:color w:val="374c80"/>
    </w:rPr>
  </w:style>
  <w:style w:type="paragraph" w:styleId="Heading5">
    <w:name w:val="heading 5"/>
    <w:basedOn w:val="Normal"/>
    <w:next w:val="Normal"/>
    <w:pPr>
      <w:pBdr>
        <w:bottom w:color="4a66ac" w:space="1" w:sz="6" w:val="single"/>
      </w:pBdr>
      <w:spacing w:before="200" w:lineRule="auto"/>
    </w:pPr>
    <w:rPr>
      <w:smallCaps w:val="1"/>
      <w:color w:val="374c80"/>
    </w:rPr>
  </w:style>
  <w:style w:type="paragraph" w:styleId="Heading6">
    <w:name w:val="heading 6"/>
    <w:basedOn w:val="Normal"/>
    <w:next w:val="Normal"/>
    <w:pPr>
      <w:pBdr>
        <w:bottom w:color="4a66ac" w:space="1" w:sz="6" w:val="dotted"/>
      </w:pBdr>
      <w:spacing w:before="200" w:lineRule="auto"/>
    </w:pPr>
    <w:rPr>
      <w:smallCaps w:val="1"/>
      <w:color w:val="374c8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mallCaps w:val="1"/>
      <w:color w:val="4a66ac"/>
      <w:sz w:val="52"/>
      <w:szCs w:val="52"/>
    </w:rPr>
  </w:style>
  <w:style w:type="paragraph" w:styleId="Subtitle">
    <w:name w:val="Subtitle"/>
    <w:basedOn w:val="Normal"/>
    <w:next w:val="Normal"/>
    <w:pPr>
      <w:spacing w:after="500" w:lineRule="auto"/>
    </w:pPr>
    <w:rPr>
      <w:smallCaps w:val="1"/>
      <w:color w:val="595959"/>
      <w:sz w:val="21"/>
      <w:szCs w:val="21"/>
    </w:rPr>
  </w:style>
  <w:style w:type="table" w:styleId="Table1">
    <w:basedOn w:val="TableNormal"/>
    <w:rPr>
      <w:color w:val="374c8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ae0ef" w:val="clear"/>
      </w:tcPr>
    </w:tblStylePr>
    <w:tblStylePr w:type="band1Vert">
      <w:tcPr>
        <w:shd w:fill="dae0ef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4a66ac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a66ac" w:space="0" w:sz="4" w:val="single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0a2cf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0a2cf" w:space="0" w:sz="4" w:val="single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90a2cf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90a2c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